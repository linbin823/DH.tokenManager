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=================================================[2016.08.</w:t>
      </w:r>
      <w:r>
        <w:rPr>
          <w:rFonts w:hint="eastAsia"/>
          <w:lang w:val="en-US"/>
        </w:rPr>
        <w:t>18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-----------V0.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PLC的详细</w:t>
      </w:r>
      <w:r>
        <w:rPr>
          <w:rFonts w:hint="eastAsia"/>
        </w:rPr>
        <w:t>规划---------</w:t>
      </w:r>
    </w:p>
    <w:p>
      <w:pPr>
        <w:rPr>
          <w:ins w:id="0" w:author="Administrator" w:date="2016-08-19T17:24:49Z"/>
          <w:rFonts w:hint="eastAsia"/>
          <w:lang w:eastAsia="zh-CN"/>
        </w:rPr>
      </w:pPr>
      <w:ins w:id="1" w:author="Administrator" w:date="2016-08-19T17:24:47Z">
        <w:r>
          <w:rPr>
            <w:rFonts w:hint="eastAsia"/>
            <w:lang w:eastAsia="zh-CN"/>
          </w:rPr>
          <w:t>零</w:t>
        </w:r>
      </w:ins>
      <w:ins w:id="2" w:author="Administrator" w:date="2016-08-19T17:24:49Z">
        <w:r>
          <w:rPr>
            <w:rFonts w:hint="eastAsia"/>
            <w:lang w:eastAsia="zh-CN"/>
          </w:rPr>
          <w:t>、</w:t>
        </w:r>
      </w:ins>
      <w:ins w:id="3" w:author="Administrator" w:date="2016-08-19T17:25:01Z">
        <w:r>
          <w:rPr>
            <w:rFonts w:hint="eastAsia"/>
            <w:lang w:val="en-US" w:eastAsia="zh-CN"/>
          </w:rPr>
          <w:t>PLC</w:t>
        </w:r>
      </w:ins>
      <w:ins w:id="4" w:author="Administrator" w:date="2016-08-19T17:25:03Z">
        <w:r>
          <w:rPr>
            <w:rFonts w:hint="eastAsia"/>
            <w:lang w:val="en-US" w:eastAsia="zh-CN"/>
          </w:rPr>
          <w:t>程序的</w:t>
        </w:r>
      </w:ins>
      <w:ins w:id="5" w:author="Administrator" w:date="2016-08-19T17:24:56Z">
        <w:r>
          <w:rPr>
            <w:rFonts w:hint="eastAsia"/>
            <w:lang w:eastAsia="zh-CN"/>
          </w:rPr>
          <w:t>描述</w:t>
        </w:r>
      </w:ins>
    </w:p>
    <w:p>
      <w:pPr>
        <w:numPr>
          <w:ilvl w:val="0"/>
          <w:numId w:val="1"/>
          <w:ins w:id="7" w:author="Administrator" w:date="2016-08-19T17:41:23Z"/>
        </w:numPr>
        <w:rPr>
          <w:ins w:id="8" w:author="Administrator" w:date="2016-08-19T17:41:42Z"/>
          <w:rFonts w:hint="eastAsia"/>
          <w:lang w:val="en-US" w:eastAsia="zh-CN"/>
        </w:rPr>
        <w:pPrChange w:id="6" w:author="Administrator" w:date="2016-08-19T17:41:23Z">
          <w:pPr/>
        </w:pPrChange>
      </w:pPr>
      <w:ins w:id="9" w:author="Administrator" w:date="2016-08-19T17:30:36Z">
        <w:r>
          <w:rPr>
            <w:rFonts w:hint="eastAsia"/>
            <w:lang w:val="en-US" w:eastAsia="zh-CN"/>
          </w:rPr>
          <w:t>PLC</w:t>
        </w:r>
      </w:ins>
      <w:ins w:id="10" w:author="Administrator" w:date="2016-08-19T17:30:37Z">
        <w:r>
          <w:rPr>
            <w:rFonts w:hint="eastAsia"/>
            <w:lang w:val="en-US" w:eastAsia="zh-CN"/>
          </w:rPr>
          <w:t>内的</w:t>
        </w:r>
      </w:ins>
      <w:ins w:id="11" w:author="Administrator" w:date="2016-08-19T17:30:39Z">
        <w:r>
          <w:rPr>
            <w:rFonts w:hint="eastAsia"/>
            <w:lang w:val="en-US" w:eastAsia="zh-CN"/>
          </w:rPr>
          <w:t>程序</w:t>
        </w:r>
      </w:ins>
      <w:ins w:id="12" w:author="Administrator" w:date="2016-08-19T17:30:54Z">
        <w:r>
          <w:rPr>
            <w:rFonts w:hint="eastAsia"/>
            <w:lang w:val="en-US" w:eastAsia="zh-CN"/>
          </w:rPr>
          <w:t>负责</w:t>
        </w:r>
      </w:ins>
      <w:ins w:id="13" w:author="Administrator" w:date="2016-08-19T17:30:56Z">
        <w:r>
          <w:rPr>
            <w:rFonts w:hint="eastAsia"/>
            <w:lang w:val="en-US" w:eastAsia="zh-CN"/>
          </w:rPr>
          <w:t>管理</w:t>
        </w:r>
      </w:ins>
      <w:ins w:id="14" w:author="Administrator" w:date="2016-08-19T17:32:03Z">
        <w:r>
          <w:rPr>
            <w:rFonts w:hint="eastAsia"/>
            <w:lang w:val="en-US" w:eastAsia="zh-CN"/>
          </w:rPr>
          <w:t>（</w:t>
        </w:r>
      </w:ins>
      <w:ins w:id="15" w:author="Administrator" w:date="2016-08-19T17:33:59Z">
        <w:r>
          <w:rPr>
            <w:rFonts w:hint="eastAsia"/>
            <w:lang w:val="en-US" w:eastAsia="zh-CN"/>
          </w:rPr>
          <w:t>新建</w:t>
        </w:r>
      </w:ins>
      <w:ins w:id="16" w:author="Administrator" w:date="2016-08-19T17:32:07Z">
        <w:r>
          <w:rPr>
            <w:rFonts w:hint="eastAsia"/>
            <w:lang w:val="en-US" w:eastAsia="zh-CN"/>
          </w:rPr>
          <w:t>、</w:t>
        </w:r>
      </w:ins>
      <w:ins w:id="17" w:author="Administrator" w:date="2016-08-19T17:34:02Z">
        <w:r>
          <w:rPr>
            <w:rFonts w:hint="eastAsia"/>
            <w:lang w:val="en-US" w:eastAsia="zh-CN"/>
          </w:rPr>
          <w:t>修改</w:t>
        </w:r>
      </w:ins>
      <w:ins w:id="18" w:author="Administrator" w:date="2016-08-19T17:32:33Z">
        <w:r>
          <w:rPr>
            <w:rFonts w:hint="eastAsia"/>
            <w:lang w:val="en-US" w:eastAsia="zh-CN"/>
          </w:rPr>
          <w:t>、</w:t>
        </w:r>
      </w:ins>
      <w:ins w:id="19" w:author="Administrator" w:date="2016-08-19T17:36:48Z">
        <w:r>
          <w:rPr>
            <w:rFonts w:hint="eastAsia"/>
            <w:lang w:val="en-US" w:eastAsia="zh-CN"/>
          </w:rPr>
          <w:t>查找、</w:t>
        </w:r>
      </w:ins>
      <w:ins w:id="20" w:author="Administrator" w:date="2016-08-19T17:34:11Z">
        <w:r>
          <w:rPr>
            <w:rFonts w:hint="eastAsia"/>
            <w:lang w:val="en-US" w:eastAsia="zh-CN"/>
          </w:rPr>
          <w:t>删除</w:t>
        </w:r>
      </w:ins>
      <w:ins w:id="21" w:author="Administrator" w:date="2016-08-19T17:32:17Z">
        <w:r>
          <w:rPr>
            <w:rFonts w:hint="eastAsia"/>
            <w:lang w:val="en-US" w:eastAsia="zh-CN"/>
          </w:rPr>
          <w:t>等</w:t>
        </w:r>
      </w:ins>
      <w:ins w:id="22" w:author="Administrator" w:date="2016-08-19T17:32:03Z">
        <w:r>
          <w:rPr>
            <w:rFonts w:hint="eastAsia"/>
            <w:lang w:val="en-US" w:eastAsia="zh-CN"/>
          </w:rPr>
          <w:t>）</w:t>
        </w:r>
      </w:ins>
      <w:ins w:id="23" w:author="Administrator" w:date="2016-08-19T17:34:28Z">
        <w:r>
          <w:rPr>
            <w:rFonts w:hint="eastAsia"/>
            <w:lang w:val="en-US" w:eastAsia="zh-CN"/>
          </w:rPr>
          <w:t>一</w:t>
        </w:r>
      </w:ins>
      <w:ins w:id="24" w:author="Administrator" w:date="2016-08-19T17:40:14Z">
        <w:r>
          <w:rPr>
            <w:rFonts w:hint="eastAsia"/>
            <w:lang w:val="en-US" w:eastAsia="zh-CN"/>
          </w:rPr>
          <w:t>组</w:t>
        </w:r>
      </w:ins>
      <w:ins w:id="25" w:author="Administrator" w:date="2016-08-19T17:31:09Z">
        <w:r>
          <w:rPr>
            <w:rFonts w:hint="eastAsia"/>
            <w:lang w:val="en-US" w:eastAsia="zh-CN"/>
          </w:rPr>
          <w:t>令牌插</w:t>
        </w:r>
      </w:ins>
      <w:ins w:id="26" w:author="Administrator" w:date="2016-08-19T17:32:51Z">
        <w:r>
          <w:rPr>
            <w:rFonts w:hint="eastAsia"/>
            <w:lang w:val="en-US" w:eastAsia="zh-CN"/>
          </w:rPr>
          <w:t>座</w:t>
        </w:r>
      </w:ins>
      <w:ins w:id="27" w:author="Administrator" w:date="2016-08-19T17:32:00Z">
        <w:r>
          <w:rPr>
            <w:rFonts w:hint="eastAsia"/>
            <w:lang w:val="en-US" w:eastAsia="zh-CN"/>
          </w:rPr>
          <w:t>；</w:t>
        </w:r>
      </w:ins>
      <w:ins w:id="28" w:author="Administrator" w:date="2016-08-19T17:31:44Z">
        <w:r>
          <w:rPr>
            <w:rFonts w:hint="eastAsia"/>
            <w:lang w:val="en-US" w:eastAsia="zh-CN"/>
          </w:rPr>
          <w:t>当</w:t>
        </w:r>
      </w:ins>
      <w:ins w:id="29" w:author="Administrator" w:date="2016-08-19T17:31:46Z">
        <w:r>
          <w:rPr>
            <w:rFonts w:hint="eastAsia"/>
            <w:lang w:val="en-US" w:eastAsia="zh-CN"/>
          </w:rPr>
          <w:t>相关</w:t>
        </w:r>
      </w:ins>
      <w:ins w:id="30" w:author="Administrator" w:date="2016-08-19T17:31:47Z">
        <w:r>
          <w:rPr>
            <w:rFonts w:hint="eastAsia"/>
            <w:lang w:val="en-US" w:eastAsia="zh-CN"/>
          </w:rPr>
          <w:t>a</w:t>
        </w:r>
      </w:ins>
      <w:ins w:id="31" w:author="Administrator" w:date="2016-08-19T17:31:48Z">
        <w:r>
          <w:rPr>
            <w:rFonts w:hint="eastAsia"/>
            <w:lang w:val="en-US" w:eastAsia="zh-CN"/>
          </w:rPr>
          <w:t>pp</w:t>
        </w:r>
      </w:ins>
      <w:ins w:id="32" w:author="Administrator" w:date="2016-08-19T17:31:49Z">
        <w:r>
          <w:rPr>
            <w:rFonts w:hint="eastAsia"/>
            <w:lang w:val="en-US" w:eastAsia="zh-CN"/>
          </w:rPr>
          <w:t>与</w:t>
        </w:r>
      </w:ins>
      <w:ins w:id="33" w:author="Administrator" w:date="2016-08-19T17:31:51Z">
        <w:r>
          <w:rPr>
            <w:rFonts w:hint="eastAsia"/>
            <w:lang w:val="en-US" w:eastAsia="zh-CN"/>
          </w:rPr>
          <w:t>PLC</w:t>
        </w:r>
      </w:ins>
      <w:ins w:id="34" w:author="Administrator" w:date="2016-08-19T17:31:54Z">
        <w:r>
          <w:rPr>
            <w:rFonts w:hint="eastAsia"/>
            <w:lang w:val="en-US" w:eastAsia="zh-CN"/>
          </w:rPr>
          <w:t>联系</w:t>
        </w:r>
      </w:ins>
      <w:ins w:id="35" w:author="Administrator" w:date="2016-08-19T17:33:00Z">
        <w:r>
          <w:rPr>
            <w:rFonts w:hint="eastAsia"/>
            <w:lang w:val="en-US" w:eastAsia="zh-CN"/>
          </w:rPr>
          <w:t>并</w:t>
        </w:r>
      </w:ins>
      <w:ins w:id="36" w:author="Administrator" w:date="2016-08-19T17:33:01Z">
        <w:r>
          <w:rPr>
            <w:rFonts w:hint="eastAsia"/>
            <w:lang w:val="en-US" w:eastAsia="zh-CN"/>
          </w:rPr>
          <w:t>提供</w:t>
        </w:r>
      </w:ins>
      <w:ins w:id="37" w:author="Administrator" w:date="2016-08-19T17:33:04Z">
        <w:r>
          <w:rPr>
            <w:rFonts w:hint="eastAsia"/>
            <w:lang w:val="en-US" w:eastAsia="zh-CN"/>
          </w:rPr>
          <w:t>令牌</w:t>
        </w:r>
      </w:ins>
      <w:ins w:id="38" w:author="Administrator" w:date="2016-08-19T17:33:06Z">
        <w:r>
          <w:rPr>
            <w:rFonts w:hint="eastAsia"/>
            <w:lang w:val="en-US" w:eastAsia="zh-CN"/>
          </w:rPr>
          <w:t>插头</w:t>
        </w:r>
      </w:ins>
      <w:ins w:id="39" w:author="Administrator" w:date="2016-08-19T17:33:08Z">
        <w:r>
          <w:rPr>
            <w:rFonts w:hint="eastAsia"/>
            <w:lang w:val="en-US" w:eastAsia="zh-CN"/>
          </w:rPr>
          <w:t>信息</w:t>
        </w:r>
      </w:ins>
      <w:ins w:id="40" w:author="Administrator" w:date="2016-08-19T17:33:12Z">
        <w:r>
          <w:rPr>
            <w:rFonts w:hint="eastAsia"/>
            <w:lang w:val="en-US" w:eastAsia="zh-CN"/>
          </w:rPr>
          <w:t>时</w:t>
        </w:r>
      </w:ins>
      <w:ins w:id="41" w:author="Administrator" w:date="2016-08-19T17:34:40Z">
        <w:r>
          <w:rPr>
            <w:rFonts w:hint="eastAsia"/>
            <w:lang w:val="en-US" w:eastAsia="zh-CN"/>
          </w:rPr>
          <w:t>，</w:t>
        </w:r>
      </w:ins>
      <w:ins w:id="42" w:author="Administrator" w:date="2016-08-19T17:34:41Z">
        <w:r>
          <w:rPr>
            <w:rFonts w:hint="eastAsia"/>
            <w:lang w:val="en-US" w:eastAsia="zh-CN"/>
          </w:rPr>
          <w:t>负责</w:t>
        </w:r>
      </w:ins>
      <w:ins w:id="43" w:author="Administrator" w:date="2016-08-19T17:35:04Z">
        <w:r>
          <w:rPr>
            <w:rFonts w:hint="eastAsia"/>
            <w:lang w:val="en-US" w:eastAsia="zh-CN"/>
          </w:rPr>
          <w:t>检验</w:t>
        </w:r>
      </w:ins>
      <w:ins w:id="44" w:author="Administrator" w:date="2016-08-19T17:35:06Z">
        <w:r>
          <w:rPr>
            <w:rFonts w:hint="eastAsia"/>
            <w:lang w:val="en-US" w:eastAsia="zh-CN"/>
          </w:rPr>
          <w:t>令牌</w:t>
        </w:r>
      </w:ins>
      <w:ins w:id="45" w:author="Administrator" w:date="2016-08-19T17:35:19Z">
        <w:r>
          <w:rPr>
            <w:rFonts w:hint="eastAsia"/>
            <w:lang w:val="en-US" w:eastAsia="zh-CN"/>
          </w:rPr>
          <w:t>插头</w:t>
        </w:r>
      </w:ins>
      <w:ins w:id="46" w:author="Administrator" w:date="2016-08-19T17:35:20Z">
        <w:r>
          <w:rPr>
            <w:rFonts w:hint="eastAsia"/>
            <w:lang w:val="en-US" w:eastAsia="zh-CN"/>
          </w:rPr>
          <w:t>的</w:t>
        </w:r>
      </w:ins>
      <w:ins w:id="47" w:author="Administrator" w:date="2016-08-19T17:35:14Z">
        <w:r>
          <w:rPr>
            <w:rFonts w:hint="eastAsia"/>
            <w:lang w:val="en-US" w:eastAsia="zh-CN"/>
          </w:rPr>
          <w:t>有效性</w:t>
        </w:r>
      </w:ins>
      <w:ins w:id="48" w:author="Administrator" w:date="2016-08-19T17:35:22Z">
        <w:r>
          <w:rPr>
            <w:rFonts w:hint="eastAsia"/>
            <w:lang w:val="en-US" w:eastAsia="zh-CN"/>
          </w:rPr>
          <w:t>；</w:t>
        </w:r>
      </w:ins>
      <w:ins w:id="49" w:author="Administrator" w:date="2016-08-19T17:35:36Z">
        <w:r>
          <w:rPr>
            <w:rFonts w:hint="eastAsia"/>
            <w:lang w:val="en-US" w:eastAsia="zh-CN"/>
          </w:rPr>
          <w:t>当</w:t>
        </w:r>
      </w:ins>
      <w:ins w:id="50" w:author="Administrator" w:date="2016-08-19T17:35:38Z">
        <w:r>
          <w:rPr>
            <w:rFonts w:hint="eastAsia"/>
            <w:lang w:val="en-US" w:eastAsia="zh-CN"/>
          </w:rPr>
          <w:t>某个</w:t>
        </w:r>
      </w:ins>
      <w:ins w:id="51" w:author="Administrator" w:date="2016-08-19T17:36:02Z">
        <w:r>
          <w:rPr>
            <w:rFonts w:hint="eastAsia"/>
            <w:lang w:val="en-US" w:eastAsia="zh-CN"/>
          </w:rPr>
          <w:t>令牌</w:t>
        </w:r>
      </w:ins>
      <w:ins w:id="52" w:author="Administrator" w:date="2016-08-19T17:38:10Z">
        <w:r>
          <w:rPr>
            <w:rFonts w:hint="eastAsia"/>
            <w:lang w:val="en-US" w:eastAsia="zh-CN"/>
          </w:rPr>
          <w:t>有效</w:t>
        </w:r>
      </w:ins>
      <w:ins w:id="53" w:author="Administrator" w:date="2016-08-19T17:37:09Z">
        <w:r>
          <w:rPr>
            <w:rFonts w:hint="eastAsia"/>
            <w:lang w:val="en-US" w:eastAsia="zh-CN"/>
          </w:rPr>
          <w:t>后</w:t>
        </w:r>
      </w:ins>
      <w:ins w:id="54" w:author="Administrator" w:date="2016-08-19T17:36:03Z">
        <w:r>
          <w:rPr>
            <w:rFonts w:hint="eastAsia"/>
            <w:lang w:val="en-US" w:eastAsia="zh-CN"/>
          </w:rPr>
          <w:t>，</w:t>
        </w:r>
      </w:ins>
      <w:ins w:id="55" w:author="Administrator" w:date="2016-08-19T17:36:05Z">
        <w:r>
          <w:rPr>
            <w:rFonts w:hint="eastAsia"/>
            <w:lang w:val="en-US" w:eastAsia="zh-CN"/>
          </w:rPr>
          <w:t>负责</w:t>
        </w:r>
      </w:ins>
      <w:ins w:id="56" w:author="Administrator" w:date="2016-08-19T17:37:15Z">
        <w:r>
          <w:rPr>
            <w:rFonts w:hint="eastAsia"/>
            <w:lang w:val="en-US" w:eastAsia="zh-CN"/>
          </w:rPr>
          <w:t>判断</w:t>
        </w:r>
      </w:ins>
      <w:ins w:id="57" w:author="Administrator" w:date="2016-08-19T17:36:10Z">
        <w:r>
          <w:rPr>
            <w:rFonts w:hint="eastAsia"/>
            <w:lang w:val="en-US" w:eastAsia="zh-CN"/>
          </w:rPr>
          <w:t>app</w:t>
        </w:r>
      </w:ins>
      <w:ins w:id="58" w:author="Administrator" w:date="2016-08-19T17:36:12Z">
        <w:r>
          <w:rPr>
            <w:rFonts w:hint="eastAsia"/>
            <w:lang w:val="en-US" w:eastAsia="zh-CN"/>
          </w:rPr>
          <w:t>传递</w:t>
        </w:r>
      </w:ins>
      <w:ins w:id="59" w:author="Administrator" w:date="2016-08-19T17:36:13Z">
        <w:r>
          <w:rPr>
            <w:rFonts w:hint="eastAsia"/>
            <w:lang w:val="en-US" w:eastAsia="zh-CN"/>
          </w:rPr>
          <w:t>来的</w:t>
        </w:r>
      </w:ins>
      <w:ins w:id="60" w:author="Administrator" w:date="2016-08-19T17:36:17Z">
        <w:r>
          <w:rPr>
            <w:rFonts w:hint="eastAsia"/>
            <w:lang w:val="en-US" w:eastAsia="zh-CN"/>
          </w:rPr>
          <w:t>心跳</w:t>
        </w:r>
      </w:ins>
      <w:ins w:id="61" w:author="Administrator" w:date="2016-08-19T17:36:18Z">
        <w:r>
          <w:rPr>
            <w:rFonts w:hint="eastAsia"/>
            <w:lang w:val="en-US" w:eastAsia="zh-CN"/>
          </w:rPr>
          <w:t>信号</w:t>
        </w:r>
      </w:ins>
      <w:ins w:id="62" w:author="Administrator" w:date="2016-08-19T17:36:27Z">
        <w:r>
          <w:rPr>
            <w:rFonts w:hint="eastAsia"/>
            <w:lang w:val="en-US" w:eastAsia="zh-CN"/>
          </w:rPr>
          <w:t>，</w:t>
        </w:r>
      </w:ins>
      <w:ins w:id="63" w:author="Administrator" w:date="2016-08-19T17:37:25Z">
        <w:r>
          <w:rPr>
            <w:rFonts w:hint="eastAsia"/>
            <w:lang w:val="en-US" w:eastAsia="zh-CN"/>
          </w:rPr>
          <w:t>心跳正常</w:t>
        </w:r>
      </w:ins>
      <w:ins w:id="64" w:author="Administrator" w:date="2016-08-19T17:37:26Z">
        <w:r>
          <w:rPr>
            <w:rFonts w:hint="eastAsia"/>
            <w:lang w:val="en-US" w:eastAsia="zh-CN"/>
          </w:rPr>
          <w:t>则</w:t>
        </w:r>
      </w:ins>
      <w:ins w:id="65" w:author="Administrator" w:date="2016-08-19T17:37:40Z">
        <w:r>
          <w:rPr>
            <w:rFonts w:hint="eastAsia"/>
            <w:lang w:val="en-US" w:eastAsia="zh-CN"/>
          </w:rPr>
          <w:t>保持</w:t>
        </w:r>
      </w:ins>
      <w:ins w:id="66" w:author="Administrator" w:date="2016-08-19T17:37:43Z">
        <w:r>
          <w:rPr>
            <w:rFonts w:hint="eastAsia"/>
            <w:lang w:val="en-US" w:eastAsia="zh-CN"/>
          </w:rPr>
          <w:t>令牌激活，</w:t>
        </w:r>
      </w:ins>
      <w:ins w:id="67" w:author="Administrator" w:date="2016-08-19T17:37:46Z">
        <w:r>
          <w:rPr>
            <w:rFonts w:hint="eastAsia"/>
            <w:lang w:val="en-US" w:eastAsia="zh-CN"/>
          </w:rPr>
          <w:t>心跳</w:t>
        </w:r>
      </w:ins>
      <w:ins w:id="68" w:author="Administrator" w:date="2016-08-19T17:37:47Z">
        <w:r>
          <w:rPr>
            <w:rFonts w:hint="eastAsia"/>
            <w:lang w:val="en-US" w:eastAsia="zh-CN"/>
          </w:rPr>
          <w:t>停止</w:t>
        </w:r>
      </w:ins>
      <w:ins w:id="69" w:author="Administrator" w:date="2016-08-19T17:37:48Z">
        <w:r>
          <w:rPr>
            <w:rFonts w:hint="eastAsia"/>
            <w:lang w:val="en-US" w:eastAsia="zh-CN"/>
          </w:rPr>
          <w:t>则</w:t>
        </w:r>
      </w:ins>
      <w:ins w:id="70" w:author="Administrator" w:date="2016-08-19T17:37:58Z">
        <w:r>
          <w:rPr>
            <w:rFonts w:hint="eastAsia"/>
            <w:lang w:val="en-US" w:eastAsia="zh-CN"/>
          </w:rPr>
          <w:t>取消</w:t>
        </w:r>
      </w:ins>
      <w:ins w:id="71" w:author="Administrator" w:date="2016-08-19T17:38:00Z">
        <w:r>
          <w:rPr>
            <w:rFonts w:hint="eastAsia"/>
            <w:lang w:val="en-US" w:eastAsia="zh-CN"/>
          </w:rPr>
          <w:t>令牌激活</w:t>
        </w:r>
      </w:ins>
      <w:ins w:id="72" w:author="Administrator" w:date="2016-08-19T17:38:01Z">
        <w:r>
          <w:rPr>
            <w:rFonts w:hint="eastAsia"/>
            <w:lang w:val="en-US" w:eastAsia="zh-CN"/>
          </w:rPr>
          <w:t>；</w:t>
        </w:r>
      </w:ins>
      <w:ins w:id="73" w:author="Administrator" w:date="2016-08-19T17:40:44Z">
        <w:r>
          <w:rPr>
            <w:rFonts w:hint="eastAsia"/>
            <w:lang w:val="en-US" w:eastAsia="zh-CN"/>
          </w:rPr>
          <w:t>针对</w:t>
        </w:r>
      </w:ins>
      <w:ins w:id="74" w:author="Administrator" w:date="2016-08-19T17:38:45Z">
        <w:r>
          <w:rPr>
            <w:rFonts w:hint="eastAsia"/>
            <w:lang w:val="en-US" w:eastAsia="zh-CN"/>
          </w:rPr>
          <w:t>多个</w:t>
        </w:r>
      </w:ins>
      <w:ins w:id="75" w:author="Administrator" w:date="2016-08-19T17:38:46Z">
        <w:r>
          <w:rPr>
            <w:rFonts w:hint="eastAsia"/>
            <w:lang w:val="en-US" w:eastAsia="zh-CN"/>
          </w:rPr>
          <w:t>app的</w:t>
        </w:r>
      </w:ins>
      <w:ins w:id="76" w:author="Administrator" w:date="2016-08-19T17:38:48Z">
        <w:r>
          <w:rPr>
            <w:rFonts w:hint="eastAsia"/>
            <w:lang w:val="en-US" w:eastAsia="zh-CN"/>
          </w:rPr>
          <w:t>同时</w:t>
        </w:r>
      </w:ins>
      <w:ins w:id="77" w:author="Administrator" w:date="2016-08-19T17:38:49Z">
        <w:r>
          <w:rPr>
            <w:rFonts w:hint="eastAsia"/>
            <w:lang w:val="en-US" w:eastAsia="zh-CN"/>
          </w:rPr>
          <w:t>连接</w:t>
        </w:r>
      </w:ins>
      <w:ins w:id="78" w:author="Administrator" w:date="2016-08-19T17:39:18Z">
        <w:r>
          <w:rPr>
            <w:rFonts w:hint="eastAsia"/>
            <w:lang w:val="en-US" w:eastAsia="zh-CN"/>
          </w:rPr>
          <w:t>的</w:t>
        </w:r>
      </w:ins>
      <w:ins w:id="79" w:author="Administrator" w:date="2016-08-19T17:40:51Z">
        <w:r>
          <w:rPr>
            <w:rFonts w:hint="eastAsia"/>
            <w:lang w:val="en-US" w:eastAsia="zh-CN"/>
          </w:rPr>
          <w:t>可能性</w:t>
        </w:r>
      </w:ins>
      <w:ins w:id="80" w:author="Administrator" w:date="2016-08-19T17:38:50Z">
        <w:r>
          <w:rPr>
            <w:rFonts w:hint="eastAsia"/>
            <w:lang w:val="en-US" w:eastAsia="zh-CN"/>
          </w:rPr>
          <w:t>，</w:t>
        </w:r>
      </w:ins>
      <w:ins w:id="81" w:author="Administrator" w:date="2016-08-19T17:39:25Z">
        <w:r>
          <w:rPr>
            <w:rFonts w:hint="eastAsia"/>
            <w:lang w:val="en-US" w:eastAsia="zh-CN"/>
          </w:rPr>
          <w:t>负责</w:t>
        </w:r>
      </w:ins>
      <w:ins w:id="82" w:author="Administrator" w:date="2016-08-19T17:39:28Z">
        <w:r>
          <w:rPr>
            <w:rFonts w:hint="eastAsia"/>
            <w:lang w:val="en-US" w:eastAsia="zh-CN"/>
          </w:rPr>
          <w:t>为</w:t>
        </w:r>
      </w:ins>
      <w:ins w:id="83" w:author="Administrator" w:date="2016-08-19T17:39:29Z">
        <w:r>
          <w:rPr>
            <w:rFonts w:hint="eastAsia"/>
            <w:lang w:val="en-US" w:eastAsia="zh-CN"/>
          </w:rPr>
          <w:t>每个</w:t>
        </w:r>
      </w:ins>
      <w:ins w:id="84" w:author="Administrator" w:date="2016-08-19T17:39:31Z">
        <w:r>
          <w:rPr>
            <w:rFonts w:hint="eastAsia"/>
            <w:lang w:val="en-US" w:eastAsia="zh-CN"/>
          </w:rPr>
          <w:t>app</w:t>
        </w:r>
      </w:ins>
      <w:ins w:id="85" w:author="Administrator" w:date="2016-08-19T17:38:51Z">
        <w:r>
          <w:rPr>
            <w:rFonts w:hint="eastAsia"/>
            <w:lang w:val="en-US" w:eastAsia="zh-CN"/>
          </w:rPr>
          <w:t>分配</w:t>
        </w:r>
      </w:ins>
      <w:ins w:id="86" w:author="Administrator" w:date="2016-08-19T17:38:53Z">
        <w:r>
          <w:rPr>
            <w:rFonts w:hint="eastAsia"/>
            <w:lang w:val="en-US" w:eastAsia="zh-CN"/>
          </w:rPr>
          <w:t>不同的</w:t>
        </w:r>
      </w:ins>
      <w:ins w:id="87" w:author="Administrator" w:date="2016-08-19T17:39:35Z">
        <w:r>
          <w:rPr>
            <w:rFonts w:hint="eastAsia"/>
            <w:lang w:val="en-US" w:eastAsia="zh-CN"/>
          </w:rPr>
          <w:t>I/O</w:t>
        </w:r>
      </w:ins>
      <w:ins w:id="88" w:author="Administrator" w:date="2016-08-19T17:38:55Z">
        <w:r>
          <w:rPr>
            <w:rFonts w:hint="eastAsia"/>
            <w:lang w:val="en-US" w:eastAsia="zh-CN"/>
          </w:rPr>
          <w:t>地址</w:t>
        </w:r>
      </w:ins>
      <w:ins w:id="89" w:author="Administrator" w:date="2016-08-19T17:39:56Z">
        <w:r>
          <w:rPr>
            <w:rFonts w:hint="eastAsia"/>
            <w:lang w:val="en-US" w:eastAsia="zh-CN"/>
          </w:rPr>
          <w:t>；</w:t>
        </w:r>
      </w:ins>
      <w:ins w:id="90" w:author="Administrator" w:date="2016-08-19T17:40:57Z">
        <w:r>
          <w:rPr>
            <w:rFonts w:hint="eastAsia"/>
            <w:lang w:val="en-US" w:eastAsia="zh-CN"/>
          </w:rPr>
          <w:t>管理</w:t>
        </w:r>
      </w:ins>
      <w:ins w:id="91" w:author="Administrator" w:date="2016-08-19T17:41:02Z">
        <w:r>
          <w:rPr>
            <w:rFonts w:hint="eastAsia"/>
            <w:lang w:val="en-US" w:eastAsia="zh-CN"/>
          </w:rPr>
          <w:t>（</w:t>
        </w:r>
      </w:ins>
      <w:ins w:id="92" w:author="Administrator" w:date="2016-08-19T17:41:07Z">
        <w:r>
          <w:rPr>
            <w:rFonts w:hint="eastAsia"/>
            <w:lang w:val="en-US" w:eastAsia="zh-CN"/>
          </w:rPr>
          <w:t>初始化、</w:t>
        </w:r>
      </w:ins>
      <w:ins w:id="93" w:author="Administrator" w:date="2016-08-19T17:41:09Z">
        <w:r>
          <w:rPr>
            <w:rFonts w:hint="eastAsia"/>
            <w:lang w:val="en-US" w:eastAsia="zh-CN"/>
          </w:rPr>
          <w:t>分配、</w:t>
        </w:r>
      </w:ins>
      <w:ins w:id="94" w:author="Administrator" w:date="2016-08-19T17:41:13Z">
        <w:r>
          <w:rPr>
            <w:rFonts w:hint="eastAsia"/>
            <w:lang w:val="en-US" w:eastAsia="zh-CN"/>
          </w:rPr>
          <w:t>回收</w:t>
        </w:r>
      </w:ins>
      <w:ins w:id="95" w:author="Administrator" w:date="2016-08-19T17:41:02Z">
        <w:r>
          <w:rPr>
            <w:rFonts w:hint="eastAsia"/>
            <w:lang w:val="en-US" w:eastAsia="zh-CN"/>
          </w:rPr>
          <w:t>）</w:t>
        </w:r>
      </w:ins>
      <w:ins w:id="96" w:author="Administrator" w:date="2016-08-19T17:41:22Z">
        <w:r>
          <w:rPr>
            <w:rFonts w:hint="eastAsia"/>
            <w:lang w:val="en-US" w:eastAsia="zh-CN"/>
          </w:rPr>
          <w:t>一组I/O地址</w:t>
        </w:r>
      </w:ins>
      <w:ins w:id="97" w:author="Administrator" w:date="2016-08-19T17:41:38Z">
        <w:r>
          <w:rPr>
            <w:rFonts w:hint="eastAsia"/>
            <w:lang w:val="en-US" w:eastAsia="zh-CN"/>
          </w:rPr>
          <w:t>。</w:t>
        </w:r>
      </w:ins>
    </w:p>
    <w:p>
      <w:pPr>
        <w:numPr>
          <w:ilvl w:val="0"/>
          <w:numId w:val="1"/>
          <w:ins w:id="99" w:author="Administrator" w:date="2016-08-19T17:41:23Z"/>
        </w:numPr>
        <w:rPr>
          <w:ins w:id="100" w:author="Administrator" w:date="2016-08-19T17:43:40Z"/>
          <w:rFonts w:hint="eastAsia"/>
          <w:lang w:val="en-US" w:eastAsia="zh-CN"/>
        </w:rPr>
        <w:pPrChange w:id="98" w:author="Administrator" w:date="2016-08-19T17:41:23Z">
          <w:pPr/>
        </w:pPrChange>
      </w:pPr>
      <w:ins w:id="101" w:author="Administrator" w:date="2016-08-19T17:41:59Z">
        <w:r>
          <w:rPr>
            <w:rFonts w:hint="eastAsia"/>
            <w:lang w:val="en-US" w:eastAsia="zh-CN"/>
          </w:rPr>
          <w:t>由于</w:t>
        </w:r>
      </w:ins>
      <w:ins w:id="102" w:author="Administrator" w:date="2016-08-19T17:42:26Z">
        <w:r>
          <w:rPr>
            <w:rFonts w:hint="eastAsia"/>
            <w:lang w:val="en-US" w:eastAsia="zh-CN"/>
          </w:rPr>
          <w:t>PLC</w:t>
        </w:r>
      </w:ins>
      <w:ins w:id="103" w:author="Administrator" w:date="2016-08-19T17:42:30Z">
        <w:r>
          <w:rPr>
            <w:rFonts w:hint="eastAsia"/>
            <w:lang w:val="en-US" w:eastAsia="zh-CN"/>
          </w:rPr>
          <w:t>不能</w:t>
        </w:r>
      </w:ins>
      <w:ins w:id="104" w:author="Administrator" w:date="2016-08-19T17:42:35Z">
        <w:r>
          <w:rPr>
            <w:rFonts w:hint="eastAsia"/>
            <w:lang w:val="en-US" w:eastAsia="zh-CN"/>
          </w:rPr>
          <w:t>动态</w:t>
        </w:r>
      </w:ins>
      <w:ins w:id="105" w:author="Administrator" w:date="2016-08-19T17:42:37Z">
        <w:r>
          <w:rPr>
            <w:rFonts w:hint="eastAsia"/>
            <w:lang w:val="en-US" w:eastAsia="zh-CN"/>
          </w:rPr>
          <w:t>分</w:t>
        </w:r>
      </w:ins>
      <w:ins w:id="106" w:author="Administrator" w:date="2016-08-19T17:42:38Z">
        <w:r>
          <w:rPr>
            <w:rFonts w:hint="eastAsia"/>
            <w:lang w:val="en-US" w:eastAsia="zh-CN"/>
          </w:rPr>
          <w:t>配地址，</w:t>
        </w:r>
      </w:ins>
      <w:ins w:id="107" w:author="Administrator" w:date="2016-08-19T17:42:41Z">
        <w:r>
          <w:rPr>
            <w:rFonts w:hint="eastAsia"/>
            <w:lang w:val="en-US" w:eastAsia="zh-CN"/>
          </w:rPr>
          <w:t>以上的</w:t>
        </w:r>
      </w:ins>
      <w:ins w:id="108" w:author="Administrator" w:date="2016-08-19T17:42:44Z">
        <w:r>
          <w:rPr>
            <w:rFonts w:hint="eastAsia"/>
            <w:lang w:val="en-US" w:eastAsia="zh-CN"/>
          </w:rPr>
          <w:t>令牌</w:t>
        </w:r>
      </w:ins>
      <w:ins w:id="109" w:author="Administrator" w:date="2016-08-19T17:42:45Z">
        <w:r>
          <w:rPr>
            <w:rFonts w:hint="eastAsia"/>
            <w:lang w:val="en-US" w:eastAsia="zh-CN"/>
          </w:rPr>
          <w:t>插座</w:t>
        </w:r>
      </w:ins>
      <w:ins w:id="110" w:author="Administrator" w:date="2016-08-19T17:42:46Z">
        <w:r>
          <w:rPr>
            <w:rFonts w:hint="eastAsia"/>
            <w:lang w:val="en-US" w:eastAsia="zh-CN"/>
          </w:rPr>
          <w:t>组</w:t>
        </w:r>
      </w:ins>
      <w:ins w:id="111" w:author="Administrator" w:date="2016-08-19T17:42:47Z">
        <w:r>
          <w:rPr>
            <w:rFonts w:hint="eastAsia"/>
            <w:lang w:val="en-US" w:eastAsia="zh-CN"/>
          </w:rPr>
          <w:t>和</w:t>
        </w:r>
      </w:ins>
      <w:ins w:id="112" w:author="Administrator" w:date="2016-08-19T17:42:49Z">
        <w:r>
          <w:rPr>
            <w:rFonts w:hint="eastAsia"/>
            <w:lang w:val="en-US" w:eastAsia="zh-CN"/>
          </w:rPr>
          <w:t>I/O</w:t>
        </w:r>
      </w:ins>
      <w:ins w:id="113" w:author="Administrator" w:date="2016-08-19T17:42:51Z">
        <w:r>
          <w:rPr>
            <w:rFonts w:hint="eastAsia"/>
            <w:lang w:val="en-US" w:eastAsia="zh-CN"/>
          </w:rPr>
          <w:t>地址组</w:t>
        </w:r>
      </w:ins>
      <w:ins w:id="114" w:author="Administrator" w:date="2016-08-19T17:42:53Z">
        <w:r>
          <w:rPr>
            <w:rFonts w:hint="eastAsia"/>
            <w:lang w:val="en-US" w:eastAsia="zh-CN"/>
          </w:rPr>
          <w:t>都是</w:t>
        </w:r>
      </w:ins>
      <w:ins w:id="115" w:author="Administrator" w:date="2016-08-19T17:42:55Z">
        <w:r>
          <w:rPr>
            <w:rFonts w:hint="eastAsia"/>
            <w:lang w:val="en-US" w:eastAsia="zh-CN"/>
          </w:rPr>
          <w:t>固定长度</w:t>
        </w:r>
      </w:ins>
      <w:ins w:id="116" w:author="Administrator" w:date="2016-08-19T17:42:56Z">
        <w:r>
          <w:rPr>
            <w:rFonts w:hint="eastAsia"/>
            <w:lang w:val="en-US" w:eastAsia="zh-CN"/>
          </w:rPr>
          <w:t>的</w:t>
        </w:r>
      </w:ins>
      <w:ins w:id="117" w:author="Administrator" w:date="2016-08-19T17:42:58Z">
        <w:r>
          <w:rPr>
            <w:rFonts w:hint="eastAsia"/>
            <w:lang w:val="en-US" w:eastAsia="zh-CN"/>
          </w:rPr>
          <w:t>array。</w:t>
        </w:r>
      </w:ins>
      <w:ins w:id="118" w:author="Administrator" w:date="2016-08-19T17:43:01Z">
        <w:r>
          <w:rPr>
            <w:rFonts w:hint="eastAsia"/>
            <w:lang w:val="en-US" w:eastAsia="zh-CN"/>
          </w:rPr>
          <w:t>因此</w:t>
        </w:r>
      </w:ins>
      <w:ins w:id="119" w:author="Administrator" w:date="2016-08-19T17:43:20Z">
        <w:r>
          <w:rPr>
            <w:rFonts w:hint="eastAsia"/>
            <w:lang w:val="en-US" w:eastAsia="zh-CN"/>
          </w:rPr>
          <w:t>，</w:t>
        </w:r>
      </w:ins>
      <w:ins w:id="120" w:author="Administrator" w:date="2016-08-19T17:43:22Z">
        <w:r>
          <w:rPr>
            <w:rFonts w:hint="eastAsia"/>
            <w:lang w:val="en-US" w:eastAsia="zh-CN"/>
          </w:rPr>
          <w:t>可能</w:t>
        </w:r>
      </w:ins>
      <w:ins w:id="121" w:author="Administrator" w:date="2016-08-19T17:43:23Z">
        <w:r>
          <w:rPr>
            <w:rFonts w:hint="eastAsia"/>
            <w:lang w:val="en-US" w:eastAsia="zh-CN"/>
          </w:rPr>
          <w:t>存在</w:t>
        </w:r>
      </w:ins>
      <w:ins w:id="122" w:author="Administrator" w:date="2016-08-19T17:43:30Z">
        <w:r>
          <w:rPr>
            <w:rFonts w:hint="eastAsia"/>
            <w:lang w:val="en-US" w:eastAsia="zh-CN"/>
          </w:rPr>
          <w:t>地址</w:t>
        </w:r>
      </w:ins>
      <w:ins w:id="123" w:author="Administrator" w:date="2016-08-19T17:43:33Z">
        <w:r>
          <w:rPr>
            <w:rFonts w:hint="eastAsia"/>
            <w:lang w:val="en-US" w:eastAsia="zh-CN"/>
          </w:rPr>
          <w:t>用完的</w:t>
        </w:r>
      </w:ins>
      <w:ins w:id="124" w:author="Administrator" w:date="2016-08-19T17:43:34Z">
        <w:r>
          <w:rPr>
            <w:rFonts w:hint="eastAsia"/>
            <w:lang w:val="en-US" w:eastAsia="zh-CN"/>
          </w:rPr>
          <w:t>可能</w:t>
        </w:r>
      </w:ins>
      <w:ins w:id="125" w:author="Administrator" w:date="2016-08-19T17:43:39Z">
        <w:r>
          <w:rPr>
            <w:rFonts w:hint="eastAsia"/>
            <w:lang w:val="en-US" w:eastAsia="zh-CN"/>
          </w:rPr>
          <w:t>性。</w:t>
        </w:r>
      </w:ins>
    </w:p>
    <w:p>
      <w:pPr>
        <w:numPr>
          <w:ilvl w:val="0"/>
          <w:numId w:val="1"/>
          <w:ins w:id="127" w:author="Administrator" w:date="2016-08-19T17:41:23Z"/>
        </w:numPr>
        <w:rPr>
          <w:ins w:id="128" w:author="Administrator" w:date="2016-08-19T17:41:23Z"/>
          <w:rFonts w:hint="eastAsia"/>
          <w:lang w:val="en-US" w:eastAsia="zh-CN"/>
        </w:rPr>
        <w:pPrChange w:id="126" w:author="Administrator" w:date="2016-08-19T17:41:23Z">
          <w:pPr/>
        </w:pPrChange>
      </w:pPr>
      <w:bookmarkStart w:id="0" w:name="_GoBack"/>
      <w:bookmarkEnd w:id="0"/>
    </w:p>
    <w:p>
      <w:pPr>
        <w:numPr>
          <w:ilvl w:val="-1"/>
          <w:numId w:val="0"/>
        </w:numPr>
        <w:rPr>
          <w:ins w:id="130" w:author="Administrator" w:date="2016-08-19T17:41:25Z"/>
          <w:rFonts w:hint="eastAsia"/>
        </w:rPr>
        <w:pPrChange w:id="129" w:author="Administrator" w:date="2016-08-19T17:41:24Z">
          <w:pPr/>
        </w:pPrChange>
      </w:pPr>
    </w:p>
    <w:p>
      <w:pPr>
        <w:numPr>
          <w:ilvl w:val="-1"/>
          <w:numId w:val="0"/>
        </w:numPr>
        <w:rPr>
          <w:rFonts w:hint="eastAsia"/>
        </w:rPr>
        <w:pPrChange w:id="131" w:author="Administrator" w:date="2016-08-19T17:41:24Z">
          <w:pPr/>
        </w:pPrChange>
      </w:pPr>
      <w:r>
        <w:rPr>
          <w:rFonts w:hint="eastAsia"/>
        </w:rPr>
        <w:t>一、</w:t>
      </w:r>
      <w:r>
        <w:rPr>
          <w:rFonts w:hint="eastAsia"/>
          <w:lang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del w:id="132" w:author="Administrator" w:date="2016-08-19T17:27:37Z">
        <w:r>
          <w:rPr>
            <w:rFonts w:hint="eastAsia"/>
            <w:lang w:val="en-US" w:eastAsia="zh-CN"/>
          </w:rPr>
          <w:delText>新建</w:delText>
        </w:r>
      </w:del>
      <w:r>
        <w:rPr>
          <w:rFonts w:hint="eastAsia"/>
          <w:lang w:val="en-US" w:eastAsia="zh-CN"/>
        </w:rPr>
        <w:t>两个数据块：interface数据块和privateData数据块。</w:t>
      </w:r>
      <w:del w:id="133" w:author="Administrator" w:date="2016-08-19T17:27:41Z">
        <w:r>
          <w:rPr>
            <w:rFonts w:hint="eastAsia"/>
            <w:lang w:val="en-US" w:eastAsia="zh-CN"/>
          </w:rPr>
          <w:delText>（</w:delText>
        </w:r>
      </w:del>
      <w:r>
        <w:rPr>
          <w:rFonts w:hint="eastAsia"/>
          <w:lang w:val="en-US" w:eastAsia="zh-CN"/>
        </w:rPr>
        <w:t>interface数据块</w:t>
      </w:r>
      <w:ins w:id="134" w:author="Administrator" w:date="2016-08-19T17:28:02Z">
        <w:r>
          <w:rPr>
            <w:rFonts w:hint="eastAsia"/>
            <w:lang w:val="en-US" w:eastAsia="zh-CN"/>
          </w:rPr>
          <w:t>的</w:t>
        </w:r>
      </w:ins>
      <w:ins w:id="135" w:author="Administrator" w:date="2016-08-19T17:28:19Z">
        <w:r>
          <w:rPr>
            <w:rFonts w:hint="eastAsia"/>
            <w:lang w:val="en-US" w:eastAsia="zh-CN"/>
          </w:rPr>
          <w:t>序</w:t>
        </w:r>
      </w:ins>
      <w:ins w:id="136" w:author="Administrator" w:date="2016-08-19T17:28:04Z">
        <w:r>
          <w:rPr>
            <w:rFonts w:hint="eastAsia"/>
            <w:lang w:val="en-US" w:eastAsia="zh-CN"/>
          </w:rPr>
          <w:t>号</w:t>
        </w:r>
      </w:ins>
      <w:ins w:id="137" w:author="Administrator" w:date="2016-08-19T17:28:05Z">
        <w:r>
          <w:rPr>
            <w:rFonts w:hint="eastAsia"/>
            <w:lang w:val="en-US" w:eastAsia="zh-CN"/>
          </w:rPr>
          <w:t>必须</w:t>
        </w:r>
      </w:ins>
      <w:ins w:id="138" w:author="Administrator" w:date="2016-08-19T17:28:07Z">
        <w:r>
          <w:rPr>
            <w:rFonts w:hint="eastAsia"/>
            <w:lang w:val="en-US" w:eastAsia="zh-CN"/>
          </w:rPr>
          <w:t>固定</w:t>
        </w:r>
      </w:ins>
      <w:ins w:id="139" w:author="Administrator" w:date="2016-08-19T17:28:24Z">
        <w:r>
          <w:rPr>
            <w:rFonts w:hint="eastAsia"/>
            <w:lang w:val="en-US" w:eastAsia="zh-CN"/>
          </w:rPr>
          <w:t>，</w:t>
        </w:r>
      </w:ins>
      <w:r>
        <w:rPr>
          <w:rFonts w:hint="eastAsia"/>
          <w:lang w:val="en-US" w:eastAsia="zh-CN"/>
        </w:rPr>
        <w:t>必须按地址寻址</w:t>
      </w:r>
      <w:ins w:id="140" w:author="Administrator" w:date="2016-08-19T17:28:54Z">
        <w:r>
          <w:rPr>
            <w:rFonts w:hint="eastAsia"/>
            <w:lang w:val="en-US" w:eastAsia="zh-CN"/>
          </w:rPr>
          <w:t>，</w:t>
        </w:r>
      </w:ins>
      <w:ins w:id="141" w:author="Administrator" w:date="2016-08-19T17:28:57Z">
        <w:r>
          <w:rPr>
            <w:rFonts w:hint="eastAsia"/>
            <w:lang w:val="en-US" w:eastAsia="zh-CN"/>
          </w:rPr>
          <w:t>以便于</w:t>
        </w:r>
      </w:ins>
      <w:ins w:id="142" w:author="Administrator" w:date="2016-08-19T17:28:58Z">
        <w:r>
          <w:rPr>
            <w:rFonts w:hint="eastAsia"/>
            <w:lang w:val="en-US" w:eastAsia="zh-CN"/>
          </w:rPr>
          <w:t>app</w:t>
        </w:r>
      </w:ins>
      <w:ins w:id="143" w:author="Administrator" w:date="2016-08-19T17:29:52Z">
        <w:r>
          <w:rPr>
            <w:rFonts w:hint="eastAsia"/>
            <w:lang w:val="en-US" w:eastAsia="zh-CN"/>
          </w:rPr>
          <w:t>读写</w:t>
        </w:r>
      </w:ins>
      <w:ins w:id="144" w:author="Administrator" w:date="2016-08-19T17:29:02Z">
        <w:r>
          <w:rPr>
            <w:rFonts w:hint="eastAsia"/>
            <w:lang w:val="en-US" w:eastAsia="zh-CN"/>
          </w:rPr>
          <w:t>。</w:t>
        </w:r>
      </w:ins>
      <w:ins w:id="145" w:author="Administrator" w:date="2016-08-19T17:29:07Z">
        <w:r>
          <w:rPr>
            <w:rFonts w:hint="eastAsia"/>
            <w:lang w:val="en-US" w:eastAsia="zh-CN"/>
          </w:rPr>
          <w:t>privateData</w:t>
        </w:r>
      </w:ins>
      <w:ins w:id="146" w:author="Administrator" w:date="2016-08-19T17:29:09Z">
        <w:r>
          <w:rPr>
            <w:rFonts w:hint="eastAsia"/>
            <w:lang w:val="en-US" w:eastAsia="zh-CN"/>
          </w:rPr>
          <w:t>数据块</w:t>
        </w:r>
      </w:ins>
      <w:ins w:id="147" w:author="Administrator" w:date="2016-08-19T17:29:19Z">
        <w:r>
          <w:rPr>
            <w:rFonts w:hint="eastAsia"/>
            <w:lang w:val="en-US" w:eastAsia="zh-CN"/>
          </w:rPr>
          <w:t>无此</w:t>
        </w:r>
      </w:ins>
      <w:ins w:id="148" w:author="Administrator" w:date="2016-08-19T17:29:15Z">
        <w:r>
          <w:rPr>
            <w:rFonts w:hint="eastAsia"/>
            <w:lang w:val="en-US" w:eastAsia="zh-CN"/>
          </w:rPr>
          <w:t>要</w:t>
        </w:r>
      </w:ins>
      <w:ins w:id="149" w:author="Administrator" w:date="2016-08-19T17:29:16Z">
        <w:r>
          <w:rPr>
            <w:rFonts w:hint="eastAsia"/>
            <w:lang w:val="en-US" w:eastAsia="zh-CN"/>
          </w:rPr>
          <w:t>求</w:t>
        </w:r>
      </w:ins>
      <w:ins w:id="150" w:author="Administrator" w:date="2016-08-19T17:29:19Z">
        <w:r>
          <w:rPr>
            <w:rFonts w:hint="eastAsia"/>
            <w:lang w:val="en-US" w:eastAsia="zh-CN"/>
          </w:rPr>
          <w:t>，</w:t>
        </w:r>
      </w:ins>
      <w:ins w:id="151" w:author="Administrator" w:date="2016-08-19T17:29:22Z">
        <w:r>
          <w:rPr>
            <w:rFonts w:hint="eastAsia"/>
            <w:lang w:val="en-US" w:eastAsia="zh-CN"/>
          </w:rPr>
          <w:t>建议</w:t>
        </w:r>
      </w:ins>
      <w:ins w:id="152" w:author="Administrator" w:date="2016-08-19T17:29:23Z">
        <w:r>
          <w:rPr>
            <w:rFonts w:hint="eastAsia"/>
            <w:lang w:val="en-US" w:eastAsia="zh-CN"/>
          </w:rPr>
          <w:t>设计</w:t>
        </w:r>
      </w:ins>
      <w:ins w:id="153" w:author="Administrator" w:date="2016-08-19T17:29:24Z">
        <w:r>
          <w:rPr>
            <w:rFonts w:hint="eastAsia"/>
            <w:lang w:val="en-US" w:eastAsia="zh-CN"/>
          </w:rPr>
          <w:t>成</w:t>
        </w:r>
      </w:ins>
      <w:ins w:id="154" w:author="Administrator" w:date="2016-08-19T17:29:25Z">
        <w:r>
          <w:rPr>
            <w:rFonts w:hint="eastAsia"/>
            <w:lang w:val="en-US" w:eastAsia="zh-CN"/>
          </w:rPr>
          <w:t>FB</w:t>
        </w:r>
      </w:ins>
      <w:ins w:id="155" w:author="Administrator" w:date="2016-08-19T17:29:26Z">
        <w:r>
          <w:rPr>
            <w:rFonts w:hint="eastAsia"/>
            <w:lang w:val="en-US" w:eastAsia="zh-CN"/>
          </w:rPr>
          <w:t>的</w:t>
        </w:r>
      </w:ins>
      <w:ins w:id="156" w:author="Administrator" w:date="2016-08-19T17:29:28Z">
        <w:r>
          <w:rPr>
            <w:rFonts w:hint="eastAsia"/>
            <w:lang w:val="en-US" w:eastAsia="zh-CN"/>
          </w:rPr>
          <w:t>背景数据</w:t>
        </w:r>
      </w:ins>
      <w:ins w:id="157" w:author="Administrator" w:date="2016-08-19T17:29:29Z">
        <w:r>
          <w:rPr>
            <w:rFonts w:hint="eastAsia"/>
            <w:lang w:val="en-US" w:eastAsia="zh-CN"/>
          </w:rPr>
          <w:t>块</w:t>
        </w:r>
      </w:ins>
      <w:ins w:id="158" w:author="Administrator" w:date="2016-08-19T17:29:30Z">
        <w:r>
          <w:rPr>
            <w:rFonts w:hint="eastAsia"/>
            <w:lang w:val="en-US" w:eastAsia="zh-CN"/>
          </w:rPr>
          <w:t>。</w:t>
        </w:r>
      </w:ins>
      <w:del w:id="159" w:author="Administrator" w:date="2016-08-19T17:27:45Z">
        <w:r>
          <w:rPr>
            <w:rFonts w:hint="eastAsia"/>
            <w:lang w:val="en-US" w:eastAsia="zh-CN"/>
          </w:rPr>
          <w:delText>）</w:delText>
        </w:r>
      </w:del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908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ins w:id="160" w:author="Administrator" w:date="2016-08-19T17:24:19Z">
        <w:r>
          <w:rPr/>
          <w:drawing>
            <wp:inline distT="0" distB="0" distL="114300" distR="114300">
              <wp:extent cx="5270500" cy="2790825"/>
              <wp:effectExtent l="0" t="0" r="6350" b="952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2790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interface数据块存放整个PLC令牌程序的交互数据。privateData数据块存放多条令牌的数据记录，即token record。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App只能对interface数据块进行读写操作。interface数据块是PLC对app开放的数据区域。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privateData数据块存放PLC的内部数据。它是PLC内部数据的存储区域。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privateData中包含多条token record，每个token record内部结构如下：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32020" cy="786765"/>
            <wp:effectExtent l="0" t="0" r="1143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byte。该字节为token record的状态。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ID DWord。是app的ID，用于唯一标识该token record对应的APP。在 “配对模式”时由PLC负责录入，在“运行模式”中PLC和App都只读。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Priority word。是app的优先级。在“配对模式”时由PLC负责录入，在“运行模式”中PLC和App都只读。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interface数据块为app提供读写的buffer。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此处为解决一个难题：多个app如何同时读写PLC？因此设计了一套解决方案：app连接PLC时，需要进行两个步骤：验证、使用。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Interface数据块提供一个verify buffer。所有app连接到PLC，第一步要在verify buffer中完成验证以及地址申请工作。验证通过后，PLC会给该app提供一个独立的buffer，供app收发心跳等指令。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因此，interface数据库由以下几个部分组成：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94075"/>
            <wp:effectExtent l="0" t="0" r="444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 buffer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849620" cy="495300"/>
            <wp:effectExtent l="0" t="0" r="177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Verify receive byte。该字节接收app的指令。App写值，PLC执行并及时清零。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Verify state byte。PLC的状态。App只读。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PLC ID DWord。为了验证App中的令牌插头是否适用于本PLC。在验证过程中需要App填写PLC ID。PLC对PLC ID进行验证。App写入，PLC验证并及时清零。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App ID DWord。为了验证App中的令牌插头是否已经在本PLC中注册。在令牌验证过程中需要App填写App ID DWord。验证时PLC在token record中搜索相同的app ID。App写入，PLC验证并及时清零。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App priority。在配对时，app写入。用于告知PLC该令牌的优先级。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Interface buffer index word。app验证通过后，PLC给该app分配一个interface buffer。这个word的值就是其序号。给出index word后，表示本次verify过程结束。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43560"/>
            <wp:effectExtent l="0" t="0" r="698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receive byte。该字节接收app的指令。App写值，PLC执行并及时清零。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state byte。PLC的状态。App只读。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App ID。本Interface buffer的使用者的app ID。用于app ID的校验。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Timer。心跳报文的检测定时器。</w:t>
      </w:r>
    </w:p>
    <w:p>
      <w:pPr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配对处理器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这个程序用于app和PLC配对时的令牌注册。PLC在“配对模式”时有效。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基本</w:t>
      </w:r>
      <w:r>
        <w:rPr>
          <w:rFonts w:hint="eastAsia"/>
          <w:lang w:eastAsia="zh-CN"/>
        </w:rPr>
        <w:t>情况：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异步执行指令，触发后异步完成。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>app指令触发，也由app指令完成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同时只能有一个</w:t>
      </w:r>
      <w:r>
        <w:rPr>
          <w:rFonts w:hint="eastAsia"/>
          <w:lang w:val="en-US" w:eastAsia="zh-CN"/>
        </w:rPr>
        <w:t>app的一个令牌进行配对。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触发条件：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PLC处于“配对模式”。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Verify receive byte接收到app发来的配对指令。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配对处理器不忙。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流程：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token record中查找是否已经注册。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若否则新增一个</w:t>
      </w:r>
      <w:r>
        <w:rPr>
          <w:rFonts w:hint="eastAsia"/>
          <w:lang w:val="en-US" w:eastAsia="zh-CN"/>
        </w:rPr>
        <w:t>token record，输入app id 和app priority信息。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把本PLC的ID写入Verify buffer的PLC ID中。供app读取。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更新Verify state byte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等待</w:t>
      </w:r>
      <w:r>
        <w:rPr>
          <w:rFonts w:hint="eastAsia"/>
          <w:lang w:val="en-US" w:eastAsia="zh-CN"/>
        </w:rPr>
        <w:t>Verify receive byte接收到app发来的配对完成指令。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完成后对Verify buffer清零。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错误：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Token已经存在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Token record 已经满了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超时。长时间没有收到app的配对完成指令，取消本次配对。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Verify处理器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这个程序用于app第一次连接PLC时的验证。PLC在“运行模式”时该函数有效。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基本情况：</w:t>
      </w:r>
    </w:p>
    <w:p>
      <w:pPr>
        <w:numPr>
          <w:ilvl w:val="1"/>
          <w:numId w:val="12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异步执行指令，触发后异步完成。</w:t>
      </w:r>
    </w:p>
    <w:p>
      <w:pPr>
        <w:numPr>
          <w:ilvl w:val="1"/>
          <w:numId w:val="12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>app指令触发，也由app指令完成</w:t>
      </w:r>
    </w:p>
    <w:p>
      <w:pPr>
        <w:numPr>
          <w:ilvl w:val="1"/>
          <w:numId w:val="1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同时只能有一个</w:t>
      </w:r>
      <w:r>
        <w:rPr>
          <w:rFonts w:hint="eastAsia"/>
          <w:lang w:val="en-US" w:eastAsia="zh-CN"/>
        </w:rPr>
        <w:t>app的一个令牌进行验证。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PLC处于“运行模式”。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Verify receive byte接收到app发来的验证指令。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Verify处理器不忙。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检查PLC ID是否正确。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搜索app ID 和app priority对应的记录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更新Verify state byte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分配一个interface buffer index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写入该interface buffer的App ID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更新该interface buffer的state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等待Verify receive byte接收到app发来的验证完成指令。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完成后对Verify buffer清零。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buffer已经满了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 ID不正确，该令牌不适用于本PLC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ID和app priority未找到，该令牌未注册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Verify超时。长时间没有收到app发来的验证完成指令。取消本次验证，收回分配的interface 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buffer管理器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这个程序用于处理Interface buffer。PLC在“运行模式”时该函数有效。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基本情况：</w:t>
      </w:r>
    </w:p>
    <w:p>
      <w:pPr>
        <w:numPr>
          <w:ilvl w:val="1"/>
          <w:numId w:val="15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PLC在“运行模式”时</w:t>
      </w:r>
      <w:r>
        <w:rPr>
          <w:rFonts w:hint="eastAsia"/>
          <w:lang w:eastAsia="zh-CN"/>
        </w:rPr>
        <w:t>常执行指令。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检查每个interface buffer的receive byte。可以收到心跳指令，也可以收到app的“拔出令牌”指令。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心跳报文定时器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收到拔出令牌指令后，free本interface buffer的占用。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长时间未收到心跳，自动free本interface buffer的占用。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简单流程</w:t>
      </w:r>
    </w:p>
    <w:p>
      <w:pPr/>
      <w:r>
        <w:drawing>
          <wp:inline distT="0" distB="0" distL="114300" distR="114300">
            <wp:extent cx="5272405" cy="2905760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=================================================[2016.08.02]</w:t>
      </w:r>
    </w:p>
    <w:p>
      <w:pPr>
        <w:rPr>
          <w:rFonts w:hint="eastAsia"/>
        </w:rPr>
      </w:pPr>
      <w:r>
        <w:rPr>
          <w:rFonts w:hint="eastAsia"/>
        </w:rPr>
        <w:t>-----------V0.2--规划---------</w:t>
      </w:r>
    </w:p>
    <w:p>
      <w:pPr>
        <w:rPr>
          <w:rFonts w:hint="eastAsia"/>
        </w:rPr>
      </w:pPr>
      <w:r>
        <w:rPr>
          <w:rFonts w:hint="eastAsia"/>
        </w:rPr>
        <w:t>“令牌”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一、静态设计</w:t>
      </w:r>
    </w:p>
    <w:p>
      <w:pPr>
        <w:rPr>
          <w:rFonts w:hint="eastAsia"/>
        </w:rPr>
      </w:pPr>
      <w:r>
        <w:rPr>
          <w:rFonts w:hint="eastAsia"/>
        </w:rPr>
        <w:t>1、每个PLC具备一个独一无二的ID，ID由Get_IM_Data指令获得。</w:t>
      </w:r>
    </w:p>
    <w:p>
      <w:pPr>
        <w:rPr>
          <w:rFonts w:hint="eastAsia"/>
        </w:rPr>
      </w:pPr>
      <w:r>
        <w:rPr>
          <w:rFonts w:hint="eastAsia"/>
        </w:rPr>
        <w:t>2、手机上运行的令牌app也具备一个独一无二的ID。ID根据MAC生成。</w:t>
      </w:r>
    </w:p>
    <w:p>
      <w:pPr>
        <w:rPr>
          <w:rFonts w:hint="eastAsia"/>
        </w:rPr>
      </w:pPr>
      <w:r>
        <w:rPr>
          <w:rFonts w:hint="eastAsia"/>
        </w:rPr>
        <w:t>3、每台PLC可以包含多个“令牌插座”。由独立的令牌管理App管理（添加、删除）这些“令牌插座”。</w:t>
      </w:r>
    </w:p>
    <w:p>
      <w:pPr>
        <w:rPr>
          <w:rFonts w:hint="eastAsia"/>
        </w:rPr>
      </w:pPr>
      <w:r>
        <w:rPr>
          <w:rFonts w:hint="eastAsia"/>
        </w:rPr>
        <w:t>4、令牌app可以包含多个“令牌插头”。通过令牌app，可以新建、修改、配对“令牌插头”。</w:t>
      </w:r>
    </w:p>
    <w:p>
      <w:pPr>
        <w:rPr>
          <w:rFonts w:hint="eastAsia"/>
        </w:rPr>
      </w:pPr>
      <w:r>
        <w:rPr>
          <w:rFonts w:hint="eastAsia"/>
        </w:rPr>
        <w:t>5、令牌采用某种加密算法，根据PLC的ID和app的ID产生一个密码。PLC依据该密码判断令牌是否有效。</w:t>
      </w:r>
    </w:p>
    <w:p>
      <w:pPr>
        <w:rPr>
          <w:rFonts w:hint="eastAsia"/>
        </w:rPr>
      </w:pPr>
      <w:r>
        <w:rPr>
          <w:rFonts w:hint="eastAsia"/>
        </w:rPr>
        <w:t>6、PLC有“配对模式”和“运行模式”。PLC系统通过某些特殊手段（打开钥匙开关、HMI取得管理员等级）手动进入“配对模式"。该模式可以注册“令牌插座”。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二、动态设计</w:t>
      </w:r>
    </w:p>
    <w:p>
      <w:pPr>
        <w:rPr>
          <w:rFonts w:hint="eastAsia"/>
        </w:rPr>
      </w:pPr>
      <w:r>
        <w:rPr>
          <w:rFonts w:hint="eastAsia"/>
        </w:rPr>
        <w:t>1、app新建“令牌插头”。令牌app上，手动新建一个令牌，设置其优先级、PLC的IP地址、SLOT、RACK等参数。令牌app连接到一台处于“配对状态”的PLC，就可以进行配对操作。</w:t>
      </w:r>
    </w:p>
    <w:p>
      <w:pPr>
        <w:rPr>
          <w:rFonts w:hint="eastAsia"/>
        </w:rPr>
      </w:pPr>
      <w:r>
        <w:rPr>
          <w:rFonts w:hint="eastAsia"/>
        </w:rPr>
        <w:t>2、配对操作。令牌app读取PLC的ID，与自身的ID进行混合运算，产生密码。app和PLC都记录该密码。PLC还会记录该令牌的优先级。</w:t>
      </w:r>
    </w:p>
    <w:p>
      <w:pPr>
        <w:rPr>
          <w:rFonts w:hint="eastAsia"/>
        </w:rPr>
      </w:pPr>
      <w:r>
        <w:rPr>
          <w:rFonts w:hint="eastAsia"/>
        </w:rPr>
        <w:t>3、PLC运行模式中，令牌app激活了某个令牌后，会向对应的PLC写入密码。PLC收到密码后，检验其有效性。若有效，则激活“令牌插座”</w:t>
      </w:r>
    </w:p>
    <w:p>
      <w:pPr>
        <w:rPr>
          <w:rFonts w:hint="eastAsia"/>
        </w:rPr>
      </w:pPr>
      <w:r>
        <w:rPr>
          <w:rFonts w:hint="eastAsia"/>
        </w:rPr>
        <w:t>4、激活过程中，令牌app不断修改PLC的某一个寄存器，作为“心跳信号”。PLC只有持续监测到来自令牌app的心跳信号，才能保持对应的“令牌插座”持续激活。</w:t>
      </w:r>
    </w:p>
    <w:p>
      <w:pPr>
        <w:rPr>
          <w:rFonts w:hint="eastAsia"/>
        </w:rPr>
      </w:pPr>
      <w:r>
        <w:rPr>
          <w:rFonts w:hint="eastAsia"/>
        </w:rPr>
        <w:t>5、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=================================================[2016.07.31]</w:t>
      </w:r>
    </w:p>
    <w:p>
      <w:pPr>
        <w:rPr>
          <w:rFonts w:hint="eastAsia"/>
        </w:rPr>
      </w:pPr>
      <w:r>
        <w:rPr>
          <w:rFonts w:hint="eastAsia"/>
        </w:rPr>
        <w:t>-----------V0.1--规划---------</w:t>
      </w:r>
    </w:p>
    <w:p>
      <w:pPr>
        <w:rPr>
          <w:rFonts w:hint="eastAsia"/>
        </w:rPr>
      </w:pPr>
      <w:r>
        <w:rPr>
          <w:rFonts w:hint="eastAsia"/>
        </w:rPr>
        <w:t>“app令牌”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一、令牌设计</w:t>
      </w:r>
    </w:p>
    <w:p>
      <w:pPr>
        <w:rPr>
          <w:rFonts w:hint="eastAsia"/>
        </w:rPr>
      </w:pPr>
      <w:r>
        <w:rPr>
          <w:rFonts w:hint="eastAsia"/>
        </w:rPr>
        <w:t>1、每个PLC具备一个独一无二的ID，ID由Get_IM_Data指令获得。</w:t>
      </w:r>
    </w:p>
    <w:p>
      <w:pPr>
        <w:rPr>
          <w:rFonts w:hint="eastAsia"/>
        </w:rPr>
      </w:pPr>
      <w:r>
        <w:rPr>
          <w:rFonts w:hint="eastAsia"/>
        </w:rPr>
        <w:t>2、每台手机也具备一个独一无二的ID。ID根据MAC生成。</w:t>
      </w:r>
    </w:p>
    <w:p>
      <w:pPr>
        <w:rPr>
          <w:rFonts w:hint="eastAsia"/>
        </w:rPr>
      </w:pPr>
      <w:r>
        <w:rPr>
          <w:rFonts w:hint="eastAsia"/>
        </w:rPr>
        <w:t>3、令牌实际上是PLC的ID和手机ID的混合运算得到的一个数值。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一、应用场景</w:t>
      </w:r>
    </w:p>
    <w:p>
      <w:pPr>
        <w:rPr>
          <w:rFonts w:hint="eastAsia"/>
        </w:rPr>
      </w:pPr>
      <w:r>
        <w:rPr>
          <w:rFonts w:hint="eastAsia"/>
        </w:rPr>
        <w:t>以下1～4点按时间顺序，简述了注册“app令牌”的过程；以下5～10点按时间顺序，简述了使用“app令牌”的过程；11开始是对系统特点的描述。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1、PLC系统通过某些特殊手段（打开钥匙开关、HMI取得管理员等级）手动进入"注册模式“。</w:t>
      </w:r>
    </w:p>
    <w:p>
      <w:pPr>
        <w:rPr>
          <w:rFonts w:hint="eastAsia"/>
        </w:rPr>
      </w:pPr>
      <w:r>
        <w:rPr>
          <w:rFonts w:hint="eastAsia"/>
        </w:rPr>
        <w:t>2、安装有app的手机，与PLC连接到同一个局域网。在app上，手动新建一个“app令牌”。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4E10"/>
    <w:multiLevelType w:val="singleLevel"/>
    <w:tmpl w:val="57B54E1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B5520B"/>
    <w:multiLevelType w:val="singleLevel"/>
    <w:tmpl w:val="57B5520B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7B5524D"/>
    <w:multiLevelType w:val="singleLevel"/>
    <w:tmpl w:val="57B5524D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7B563DF"/>
    <w:multiLevelType w:val="singleLevel"/>
    <w:tmpl w:val="57B563DF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57B5654C"/>
    <w:multiLevelType w:val="singleLevel"/>
    <w:tmpl w:val="57B5654C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7B568CF"/>
    <w:multiLevelType w:val="singleLevel"/>
    <w:tmpl w:val="57B568CF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7B56ACA"/>
    <w:multiLevelType w:val="multilevel"/>
    <w:tmpl w:val="57B56AC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7B56B3D"/>
    <w:multiLevelType w:val="multilevel"/>
    <w:tmpl w:val="57B56B3D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7B56E21"/>
    <w:multiLevelType w:val="singleLevel"/>
    <w:tmpl w:val="57B56E21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7B5701D"/>
    <w:multiLevelType w:val="multilevel"/>
    <w:tmpl w:val="57B5701D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7B5737C"/>
    <w:multiLevelType w:val="multilevel"/>
    <w:tmpl w:val="57B5737C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7B5739C"/>
    <w:multiLevelType w:val="multilevel"/>
    <w:tmpl w:val="57B5739C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7B574DC"/>
    <w:multiLevelType w:val="multilevel"/>
    <w:tmpl w:val="57B574DC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7B574EB"/>
    <w:multiLevelType w:val="multilevel"/>
    <w:tmpl w:val="57B574EB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7B6D4BD"/>
    <w:multiLevelType w:val="singleLevel"/>
    <w:tmpl w:val="57B6D4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71CC6"/>
    <w:rsid w:val="18DF15E9"/>
    <w:rsid w:val="1A74740B"/>
    <w:rsid w:val="44957124"/>
    <w:rsid w:val="4F5960CD"/>
    <w:rsid w:val="57CC4D28"/>
    <w:rsid w:val="661B79AC"/>
    <w:rsid w:val="6DF9716B"/>
    <w:rsid w:val="7A2A2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2016-08-19T09:43:50Z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